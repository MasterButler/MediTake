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07" w:rsidRDefault="00450C6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3386229</wp:posOffset>
                </wp:positionH>
                <wp:positionV relativeFrom="paragraph">
                  <wp:posOffset>5903595</wp:posOffset>
                </wp:positionV>
                <wp:extent cx="2247900" cy="933450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933450"/>
                          <a:chOff x="0" y="0"/>
                          <a:chExt cx="2247900" cy="933450"/>
                        </a:xfrm>
                      </wpg:grpSpPr>
                      <wps:wsp>
                        <wps:cNvPr id="123" name="Text Box 123"/>
                        <wps:cNvSpPr txBox="1"/>
                        <wps:spPr>
                          <a:xfrm>
                            <a:off x="0" y="0"/>
                            <a:ext cx="2247900" cy="9334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50C6D" w:rsidRPr="00450C6D" w:rsidRDefault="00450C6D" w:rsidP="00450C6D">
                              <w:pPr>
                                <w:jc w:val="center"/>
                                <w:rPr>
                                  <w:rFonts w:ascii="Open Sans" w:hAnsi="Open Sans" w:cs="Open Sans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:rPrChange w:id="1" w:author="Darlene Psalm  G. Marpa" w:date="2017-03-14T16:51:00Z">
                                    <w:rPr>
                                      <w:rFonts w:ascii="Open Sans" w:hAnsi="Open Sans" w:cs="Open Sans"/>
                                      <w:b/>
                                      <w:color w:val="FFFFFF" w:themeColor="background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PrChange>
                                </w:rPr>
                                <w:pPrChange w:id="2" w:author="Darlene Psalm  G. Marpa" w:date="2017-03-14T16:51:00Z">
                                  <w:pPr/>
                                </w:pPrChange>
                              </w:pPr>
                              <w:r w:rsidRPr="00450C6D">
                                <w:rPr>
                                  <w:rFonts w:ascii="Open Sans" w:hAnsi="Open Sans" w:cs="Open Sans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:rPrChange w:id="3" w:author="Darlene Psalm  G. Marpa" w:date="2017-03-14T16:51:00Z">
                                    <w:rPr>
                                      <w:rFonts w:ascii="Open Sans" w:hAnsi="Open Sans" w:cs="Open Sans"/>
                                      <w:b/>
                                      <w:color w:val="FFFFFF" w:themeColor="background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rPrChange>
                                </w:rPr>
                                <w:t>Do you want to save these changes?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76225" y="542925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C6D" w:rsidRPr="00450C6D" w:rsidRDefault="00450C6D" w:rsidP="00450C6D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:rPrChange w:id="4" w:author="Darlene Psalm  G. Marpa" w:date="2017-03-14T16:52:00Z">
                                    <w:rPr/>
                                  </w:rPrChange>
                                </w:rPr>
                                <w:pPrChange w:id="5" w:author="Darlene Psalm  G. Marpa" w:date="2017-03-14T16:52:00Z">
                                  <w:pPr/>
                                </w:pPrChange>
                              </w:pPr>
                              <w:ins w:id="6" w:author="Darlene Psalm  G. Marpa" w:date="2017-03-14T16:52:00Z">
                                <w:r w:rsidRPr="00450C6D">
                                  <w:rPr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:rPrChange w:id="7" w:author="Darlene Psalm  G. Marpa" w:date="2017-03-14T16:52:00Z">
                                      <w:rPr/>
                                    </w:rPrChange>
                                  </w:rPr>
                                  <w:t>NO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257300" y="561975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0C6D" w:rsidRPr="00F977D6" w:rsidRDefault="00450C6D" w:rsidP="00450C6D">
                              <w:pPr>
                                <w:jc w:val="center"/>
                                <w:rPr>
                                  <w:ins w:id="8" w:author="Darlene Psalm  G. Marpa" w:date="2017-03-14T16:52:00Z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ins w:id="9" w:author="Darlene Psalm  G. Marpa" w:date="2017-03-14T16:52:00Z">
                                <w:r>
                                  <w:rPr>
                                    <w:color w:val="000000" w:themeColor="text1"/>
                                    <w:sz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YES</w:t>
                                </w:r>
                              </w:ins>
                            </w:p>
                            <w:p w:rsidR="00450C6D" w:rsidRDefault="00450C6D" w:rsidP="00450C6D">
                              <w:pPr>
                                <w:jc w:val="center"/>
                                <w:pPrChange w:id="10" w:author="Darlene Psalm  G. Marpa" w:date="2017-03-14T16:52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" o:spid="_x0000_s1026" style="position:absolute;margin-left:266.65pt;margin-top:464.85pt;width:177pt;height:73.5pt;z-index:251706368" coordsize="2247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" o:spid="_x0000_s1027" type="#_x0000_t202" style="position:absolute;width:22479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" fillcolor="#ffd966 [1943]" stroked="f" strokeweight=".5pt">
                  <v:textbox>
                    <w:txbxContent>
                      <w:p w:rsidR="00450C6D" w:rsidRPr="00450C6D" w:rsidRDefault="00450C6D" w:rsidP="00450C6D">
                        <w:pPr>
                          <w:jc w:val="center"/>
                          <w:rPr>
                            <w:rFonts w:ascii="Open Sans" w:hAnsi="Open Sans" w:cs="Open Sans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:rPrChange w:id="11" w:author="Darlene Psalm  G. Marpa" w:date="2017-03-14T16:51:00Z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PrChange>
                          </w:rPr>
                          <w:pPrChange w:id="12" w:author="Darlene Psalm  G. Marpa" w:date="2017-03-14T16:51:00Z">
                            <w:pPr/>
                          </w:pPrChange>
                        </w:pPr>
                        <w:r w:rsidRPr="00450C6D">
                          <w:rPr>
                            <w:rFonts w:ascii="Open Sans" w:hAnsi="Open Sans" w:cs="Open Sans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:rPrChange w:id="13" w:author="Darlene Psalm  G. Marpa" w:date="2017-03-14T16:51:00Z"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PrChange>
                          </w:rPr>
                          <w:t>Do you want to save these changes?</w:t>
                        </w:r>
                      </w:p>
                    </w:txbxContent>
                  </v:textbox>
                </v:shape>
                <v:rect id="Rectangle 124" o:spid="_x0000_s1028" style="position:absolute;left:2762;top:5429;width:6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" fillcolor="white [3212]" strokecolor="#bfbfbf [2412]" strokeweight="1pt">
                  <v:textbox>
                    <w:txbxContent>
                      <w:p w:rsidR="00450C6D" w:rsidRPr="00450C6D" w:rsidRDefault="00450C6D" w:rsidP="00450C6D">
                        <w:pPr>
                          <w:jc w:val="center"/>
                          <w:rPr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:rPrChange w:id="14" w:author="Darlene Psalm  G. Marpa" w:date="2017-03-14T16:52:00Z">
                              <w:rPr/>
                            </w:rPrChange>
                          </w:rPr>
                          <w:pPrChange w:id="15" w:author="Darlene Psalm  G. Marpa" w:date="2017-03-14T16:52:00Z">
                            <w:pPr/>
                          </w:pPrChange>
                        </w:pPr>
                        <w:ins w:id="16" w:author="Darlene Psalm  G. Marpa" w:date="2017-03-14T16:52:00Z">
                          <w:r w:rsidRPr="00450C6D">
                            <w:rPr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:rPrChange w:id="17" w:author="Darlene Psalm  G. Marpa" w:date="2017-03-14T16:52:00Z">
                                <w:rPr/>
                              </w:rPrChange>
                            </w:rPr>
                            <w:t>NO</w:t>
                          </w:r>
                        </w:ins>
                      </w:p>
                    </w:txbxContent>
                  </v:textbox>
                </v:rect>
                <v:rect id="Rectangle 125" o:spid="_x0000_s1029" style="position:absolute;left:12573;top:5619;width:6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" fillcolor="white [3212]" strokecolor="#bfbfbf [2412]" strokeweight="1pt">
                  <v:textbox>
                    <w:txbxContent>
                      <w:p w:rsidR="00450C6D" w:rsidRPr="00F977D6" w:rsidRDefault="00450C6D" w:rsidP="00450C6D">
                        <w:pPr>
                          <w:jc w:val="center"/>
                          <w:rPr>
                            <w:ins w:id="18" w:author="Darlene Psalm  G. Marpa" w:date="2017-03-14T16:52:00Z"/>
                            <w:color w:val="000000" w:themeColor="text1"/>
                            <w:sz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ins w:id="19" w:author="Darlene Psalm  G. Marpa" w:date="2017-03-14T16:52:00Z">
                          <w:r>
                            <w:rPr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YES</w:t>
                          </w:r>
                        </w:ins>
                      </w:p>
                      <w:p w:rsidR="00450C6D" w:rsidRDefault="00450C6D" w:rsidP="00450C6D">
                        <w:pPr>
                          <w:jc w:val="center"/>
                          <w:pPrChange w:id="20" w:author="Darlene Psalm  G. Marpa" w:date="2017-03-14T16:52:00Z">
                            <w:pPr/>
                          </w:pPrChange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5484495</wp:posOffset>
                </wp:positionV>
                <wp:extent cx="2785745" cy="175260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1752600"/>
                        </a:xfrm>
                        <a:prstGeom prst="rect">
                          <a:avLst/>
                        </a:prstGeom>
                        <a:solidFill>
                          <a:srgbClr val="584300">
                            <a:alpha val="3882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8149C" id="Rectangle 122" o:spid="_x0000_s1026" style="position:absolute;margin-left:245.85pt;margin-top:431.85pt;width:219.35pt;height:13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" fillcolor="#584300" stroked="f" strokeweight="1pt">
                <v:fill opacity="25443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F15CC3E" wp14:editId="22491B6D">
            <wp:simplePos x="0" y="0"/>
            <wp:positionH relativeFrom="column">
              <wp:posOffset>3065145</wp:posOffset>
            </wp:positionH>
            <wp:positionV relativeFrom="paragraph">
              <wp:posOffset>4817745</wp:posOffset>
            </wp:positionV>
            <wp:extent cx="2933700" cy="4848225"/>
            <wp:effectExtent l="0" t="0" r="0" b="952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4815205</wp:posOffset>
            </wp:positionV>
            <wp:extent cx="2933700" cy="4848225"/>
            <wp:effectExtent l="0" t="0" r="0" b="952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6EC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4824730</wp:posOffset>
            </wp:positionH>
            <wp:positionV relativeFrom="paragraph">
              <wp:posOffset>1965960</wp:posOffset>
            </wp:positionV>
            <wp:extent cx="401955" cy="401955"/>
            <wp:effectExtent l="0" t="0" r="0" b="0"/>
            <wp:wrapNone/>
            <wp:docPr id="117" name="Picture 117" descr="H:\png\17328017_1637784856238006_26486875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png\17328017_1637784856238006_264868753_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6EC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4336415</wp:posOffset>
            </wp:positionH>
            <wp:positionV relativeFrom="paragraph">
              <wp:posOffset>1952625</wp:posOffset>
            </wp:positionV>
            <wp:extent cx="416560" cy="416560"/>
            <wp:effectExtent l="0" t="0" r="2540" b="2540"/>
            <wp:wrapNone/>
            <wp:docPr id="116" name="Picture 116" descr="H:\png\17321523_1637784852904673_2472328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png\17321523_1637784852904673_247232821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6EC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3839692</wp:posOffset>
            </wp:positionH>
            <wp:positionV relativeFrom="paragraph">
              <wp:posOffset>1956435</wp:posOffset>
            </wp:positionV>
            <wp:extent cx="424282" cy="424282"/>
            <wp:effectExtent l="0" t="0" r="0" b="0"/>
            <wp:wrapNone/>
            <wp:docPr id="115" name="Picture 115" descr="H:\png\17321688_1637784859571339_1791334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png\17321688_1637784859571339_179133404_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2" cy="42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6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3112465</wp:posOffset>
                </wp:positionH>
                <wp:positionV relativeFrom="paragraph">
                  <wp:posOffset>668655</wp:posOffset>
                </wp:positionV>
                <wp:extent cx="2785745" cy="1748790"/>
                <wp:effectExtent l="57150" t="19050" r="52705" b="990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45" cy="17487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A124A" id="Rectangle 86" o:spid="_x0000_s1026" style="position:absolute;margin-left:245.1pt;margin-top:52.65pt;width:219.35pt;height:137.7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" fillcolor="#ffd966 [1943]" stroked="f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 w:rsidR="002B26E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3163685</wp:posOffset>
                </wp:positionH>
                <wp:positionV relativeFrom="paragraph">
                  <wp:posOffset>1530350</wp:posOffset>
                </wp:positionV>
                <wp:extent cx="1725433" cy="221645"/>
                <wp:effectExtent l="0" t="0" r="8255" b="698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2216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2DDC" w:rsidRPr="002B26EC" w:rsidRDefault="002B26EC">
                            <w:pPr>
                              <w:rPr>
                                <w:color w:val="385623" w:themeColor="accent6" w:themeShade="80"/>
                              </w:rPr>
                            </w:pPr>
                            <w:r w:rsidRPr="002B26EC">
                              <w:rPr>
                                <w:rFonts w:ascii="Open Sans" w:hAnsi="Open Sans" w:cs="Open Sans"/>
                                <w:color w:val="385623" w:themeColor="accent6" w:themeShade="80"/>
                                <w:sz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30" type="#_x0000_t202" style="position:absolute;margin-left:249.1pt;margin-top:120.5pt;width:135.85pt;height:1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" fillcolor="#ffd966 [1943]" stroked="f" strokeweight=".5pt">
                <v:textbox>
                  <w:txbxContent>
                    <w:p w:rsidR="00FB2DDC" w:rsidRPr="002B26EC" w:rsidRDefault="002B26EC">
                      <w:pPr>
                        <w:rPr>
                          <w:color w:val="385623" w:themeColor="accent6" w:themeShade="80"/>
                        </w:rPr>
                      </w:pPr>
                      <w:r w:rsidRPr="002B26EC">
                        <w:rPr>
                          <w:rFonts w:ascii="Open Sans" w:hAnsi="Open Sans" w:cs="Open Sans"/>
                          <w:color w:val="385623" w:themeColor="accent6" w:themeShade="80"/>
                          <w:sz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Amount</w:t>
                      </w:r>
                    </w:p>
                  </w:txbxContent>
                </v:textbox>
              </v:shape>
            </w:pict>
          </mc:Fallback>
        </mc:AlternateContent>
      </w:r>
      <w:r w:rsidR="002B26E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3252376</wp:posOffset>
                </wp:positionH>
                <wp:positionV relativeFrom="paragraph">
                  <wp:posOffset>1893570</wp:posOffset>
                </wp:positionV>
                <wp:extent cx="2136038" cy="1727"/>
                <wp:effectExtent l="0" t="0" r="36195" b="3683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6038" cy="1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36C1" id="Straight Connector 11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149.1pt" to="424.3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" strokecolor="#375623 [1609]" strokeweight="1pt">
                <v:stroke joinstyle="miter"/>
              </v:line>
            </w:pict>
          </mc:Fallback>
        </mc:AlternateContent>
      </w:r>
      <w:r w:rsidR="003E4E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5631179</wp:posOffset>
                </wp:positionH>
                <wp:positionV relativeFrom="paragraph">
                  <wp:posOffset>2249552</wp:posOffset>
                </wp:positionV>
                <wp:extent cx="142780" cy="142824"/>
                <wp:effectExtent l="38100" t="38100" r="48260" b="0"/>
                <wp:wrapNone/>
                <wp:docPr id="91" name="Right Tri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9622">
                          <a:off x="0" y="0"/>
                          <a:ext cx="142780" cy="142824"/>
                        </a:xfrm>
                        <a:prstGeom prst="rtTriangl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0E53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1" o:spid="_x0000_s1026" type="#_x0000_t6" style="position:absolute;margin-left:443.4pt;margin-top:177.15pt;width:11.25pt;height:11.25pt;rotation:8726798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" fillcolor="#bf8f00 [2407]" stroked="f" strokeweight="1pt"/>
            </w:pict>
          </mc:Fallback>
        </mc:AlternateContent>
      </w:r>
      <w:r w:rsidR="003E4E63" w:rsidRPr="003E4E63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CD3082" wp14:editId="2CCAD8EC">
                <wp:simplePos x="0" y="0"/>
                <wp:positionH relativeFrom="margin">
                  <wp:posOffset>3119120</wp:posOffset>
                </wp:positionH>
                <wp:positionV relativeFrom="paragraph">
                  <wp:posOffset>2503170</wp:posOffset>
                </wp:positionV>
                <wp:extent cx="2785745" cy="887730"/>
                <wp:effectExtent l="57150" t="19050" r="52705" b="6477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94" name="Group 94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95" name="Rectangle 95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9" name="Picture 99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0" name="Right Triangle 100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1" name="Picture 101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8646" y="4389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CD3082" id="Group 93" o:spid="_x0000_s1031" style="position:absolute;margin-left:245.6pt;margin-top:197.1pt;width:219.35pt;height:69.9pt;z-index:251688960;mso-position-horizontal-relative:margin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">
                <v:group id="Group 94" o:spid="_x0000_s1032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Rectangle 95" o:spid="_x0000_s1033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" fillcolor="#ffe599 [1303]" stroked="f" strokeweight="1pt">
                    <v:shadow on="t" color="black" opacity="26214f" origin=",-.5" offset="0,3pt"/>
                  </v:rect>
                  <v:shape id="Text Box 96" o:spid="_x0000_s1034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97" o:spid="_x0000_s1035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98" o:spid="_x0000_s1036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9" o:spid="_x0000_s1037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">
                    <v:imagedata r:id="rId12" o:title="pills-1"/>
                    <v:path arrowok="t"/>
                  </v:shape>
                  <v:shape id="Right Triangle 100" o:spid="_x0000_s1038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" fillcolor="#f4b083 [1941]" stroked="f" strokeweight="1pt"/>
                </v:group>
                <v:shape id="Picture 101" o:spid="_x0000_s1039" type="#_x0000_t75" style="position:absolute;left:24286;top:438;width:3277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">
                  <v:imagedata r:id="rId13" o:title="favorite"/>
                  <v:path arrowok="t"/>
                </v:shape>
                <w10:wrap anchorx="margin"/>
              </v:group>
            </w:pict>
          </mc:Fallback>
        </mc:AlternateContent>
      </w:r>
      <w:r w:rsidR="003E4E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3135515</wp:posOffset>
                </wp:positionH>
                <wp:positionV relativeFrom="paragraph">
                  <wp:posOffset>745348</wp:posOffset>
                </wp:positionV>
                <wp:extent cx="1975437" cy="336326"/>
                <wp:effectExtent l="0" t="0" r="0" b="698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37" cy="336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63" w:rsidRPr="00697074" w:rsidRDefault="003E4E63" w:rsidP="003E4E63">
                            <w:pPr>
                              <w:rPr>
                                <w:rFonts w:ascii="Open Sans" w:hAnsi="Open Sans" w:cs="Open Sans"/>
                                <w:b/>
                                <w:color w:val="385623" w:themeColor="accent6" w:themeShade="80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074">
                              <w:rPr>
                                <w:rFonts w:ascii="Open Sans" w:hAnsi="Open Sans" w:cs="Open Sans"/>
                                <w:b/>
                                <w:color w:val="385623" w:themeColor="accent6" w:themeShade="80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Generic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40" type="#_x0000_t202" style="position:absolute;margin-left:246.9pt;margin-top:58.7pt;width:155.55pt;height: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flMAIAAFo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" filled="f" stroked="f" strokeweight=".5pt">
                <v:textbox>
                  <w:txbxContent>
                    <w:p w:rsidR="003E4E63" w:rsidRPr="00697074" w:rsidRDefault="003E4E63" w:rsidP="003E4E63">
                      <w:pPr>
                        <w:rPr>
                          <w:rFonts w:ascii="Open Sans" w:hAnsi="Open Sans" w:cs="Open Sans"/>
                          <w:b/>
                          <w:color w:val="385623" w:themeColor="accent6" w:themeShade="80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074">
                        <w:rPr>
                          <w:rFonts w:ascii="Open Sans" w:hAnsi="Open Sans" w:cs="Open Sans"/>
                          <w:b/>
                          <w:color w:val="385623" w:themeColor="accent6" w:themeShade="80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Generic Name</w:t>
                      </w:r>
                    </w:p>
                  </w:txbxContent>
                </v:textbox>
              </v:shape>
            </w:pict>
          </mc:Fallback>
        </mc:AlternateContent>
      </w:r>
      <w:r w:rsidR="003E4E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3152767</wp:posOffset>
                </wp:positionH>
                <wp:positionV relativeFrom="paragraph">
                  <wp:posOffset>969565</wp:posOffset>
                </wp:positionV>
                <wp:extent cx="1975437" cy="336326"/>
                <wp:effectExtent l="0" t="0" r="0" b="698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37" cy="336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63" w:rsidRPr="00697074" w:rsidRDefault="003E4E63" w:rsidP="003E4E63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074">
                              <w:rPr>
                                <w:rFonts w:ascii="Open Sans" w:hAnsi="Open Sans" w:cs="Open Sans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Brand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41" type="#_x0000_t202" style="position:absolute;margin-left:248.25pt;margin-top:76.35pt;width:155.55pt;height:2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" filled="f" stroked="f" strokeweight=".5pt">
                <v:textbox>
                  <w:txbxContent>
                    <w:p w:rsidR="003E4E63" w:rsidRPr="00697074" w:rsidRDefault="003E4E63" w:rsidP="003E4E63">
                      <w:pPr>
                        <w:rPr>
                          <w:rFonts w:ascii="Open Sans" w:hAnsi="Open Sans" w:cs="Open Sans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074">
                        <w:rPr>
                          <w:rFonts w:ascii="Open Sans" w:hAnsi="Open Sans" w:cs="Open Sans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Brand Name</w:t>
                      </w:r>
                    </w:p>
                  </w:txbxContent>
                </v:textbox>
              </v:shape>
            </w:pict>
          </mc:Fallback>
        </mc:AlternateContent>
      </w:r>
      <w:r w:rsidR="003E4E6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3152767</wp:posOffset>
                </wp:positionH>
                <wp:positionV relativeFrom="paragraph">
                  <wp:posOffset>1228277</wp:posOffset>
                </wp:positionV>
                <wp:extent cx="2389517" cy="335811"/>
                <wp:effectExtent l="0" t="0" r="0" b="76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17" cy="3358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4E63" w:rsidRPr="00697074" w:rsidRDefault="003E4E63" w:rsidP="003E4E63">
                            <w:pPr>
                              <w:rPr>
                                <w:rFonts w:ascii="Open Sans" w:hAnsi="Open Sans" w:cs="Open Sans"/>
                                <w:color w:val="385623" w:themeColor="accent6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7074">
                              <w:rPr>
                                <w:rFonts w:ascii="Open Sans" w:hAnsi="Open Sans" w:cs="Open Sans"/>
                                <w:color w:val="385623" w:themeColor="accent6" w:themeShade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697074">
                              <w:rPr>
                                <w:rFonts w:ascii="Open Sans" w:hAnsi="Open Sans" w:cs="Open Sans"/>
                                <w:color w:val="385623" w:themeColor="accent6" w:themeShade="80"/>
                                <w:sz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Headache, Hypertension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42" type="#_x0000_t202" style="position:absolute;margin-left:248.25pt;margin-top:96.7pt;width:188.15pt;height:2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" filled="f" stroked="f" strokeweight=".5pt">
                <v:textbox>
                  <w:txbxContent>
                    <w:p w:rsidR="003E4E63" w:rsidRPr="00697074" w:rsidRDefault="003E4E63" w:rsidP="003E4E63">
                      <w:pPr>
                        <w:rPr>
                          <w:rFonts w:ascii="Open Sans" w:hAnsi="Open Sans" w:cs="Open Sans"/>
                          <w:color w:val="385623" w:themeColor="accent6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7074">
                        <w:rPr>
                          <w:rFonts w:ascii="Open Sans" w:hAnsi="Open Sans" w:cs="Open Sans"/>
                          <w:color w:val="385623" w:themeColor="accent6" w:themeShade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697074">
                        <w:rPr>
                          <w:rFonts w:ascii="Open Sans" w:hAnsi="Open Sans" w:cs="Open Sans"/>
                          <w:color w:val="385623" w:themeColor="accent6" w:themeShade="80"/>
                          <w:sz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Headache, Hypertension</w:t>
                      </w:r>
                    </w:p>
                  </w:txbxContent>
                </v:textbox>
              </v:shape>
            </w:pict>
          </mc:Fallback>
        </mc:AlternateContent>
      </w:r>
      <w:r w:rsidR="003E4E63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3230405</wp:posOffset>
            </wp:positionH>
            <wp:positionV relativeFrom="paragraph">
              <wp:posOffset>1245525</wp:posOffset>
            </wp:positionV>
            <wp:extent cx="233045" cy="232973"/>
            <wp:effectExtent l="0" t="0" r="0" b="0"/>
            <wp:wrapNone/>
            <wp:docPr id="90" name="Picture 90" descr="C:\Users\darle\AppData\Local\Microsoft\Windows\INetCache\Content.Word\pill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C:\Users\darle\AppData\Local\Microsoft\Windows\INetCache\Content.Word\pills-1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3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4E63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5529655</wp:posOffset>
            </wp:positionH>
            <wp:positionV relativeFrom="paragraph">
              <wp:posOffset>705610</wp:posOffset>
            </wp:positionV>
            <wp:extent cx="327660" cy="327559"/>
            <wp:effectExtent l="0" t="0" r="0" b="0"/>
            <wp:wrapNone/>
            <wp:docPr id="92" name="Picture 92" descr="C:\Users\darle\AppData\Local\Microsoft\Windows\INetCache\Content.Word\favo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C:\Users\darle\AppData\Local\Microsoft\Windows\INetCache\Content.Word\favorite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27660" cy="32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4E63" w:rsidRPr="003E4E63"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819713F" wp14:editId="431A62D1">
                <wp:simplePos x="0" y="0"/>
                <wp:positionH relativeFrom="margin">
                  <wp:posOffset>3128010</wp:posOffset>
                </wp:positionH>
                <wp:positionV relativeFrom="paragraph">
                  <wp:posOffset>3412186</wp:posOffset>
                </wp:positionV>
                <wp:extent cx="2785745" cy="887730"/>
                <wp:effectExtent l="57150" t="19050" r="52705" b="6477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Text Box 105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E4E63" w:rsidRPr="00697074" w:rsidRDefault="003E4E63" w:rsidP="003E4E63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8" name="Picture 108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9" name="Right Triangle 109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0" name="Picture 110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1331" y="4389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19713F" id="Group 102" o:spid="_x0000_s1043" style="position:absolute;margin-left:246.3pt;margin-top:268.7pt;width:219.35pt;height:69.9pt;z-index:251689984;mso-position-horizontal-relative:margin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">
                <v:group id="Group 103" o:spid="_x0000_s1044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Rectangle 104" o:spid="_x0000_s1045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" fillcolor="#ffe599 [1303]" stroked="f" strokeweight="1pt">
                    <v:shadow on="t" color="black" opacity="26214f" origin=",-.5" offset="0,3pt"/>
                  </v:rect>
                  <v:shape id="Text Box 105" o:spid="_x0000_s1046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106" o:spid="_x0000_s1047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107" o:spid="_x0000_s1048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:rsidR="003E4E63" w:rsidRPr="00697074" w:rsidRDefault="003E4E63" w:rsidP="003E4E63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108" o:spid="_x0000_s1049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">
                    <v:imagedata r:id="rId12" o:title="pills-1"/>
                    <v:path arrowok="t"/>
                  </v:shape>
                  <v:shape id="Right Triangle 109" o:spid="_x0000_s1050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" fillcolor="#f4b083 [1941]" stroked="f" strokeweight="1pt"/>
                </v:group>
                <v:shape id="Picture 110" o:spid="_x0000_s1051" type="#_x0000_t75" style="position:absolute;left:24213;top:438;width:3276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">
                  <v:imagedata r:id="rId13" o:title="favorite" recolortarget="#494949 [1446]"/>
                  <v:path arrowok="t"/>
                </v:shape>
                <w10:wrap anchorx="margin"/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3408045</wp:posOffset>
                </wp:positionV>
                <wp:extent cx="2785745" cy="887730"/>
                <wp:effectExtent l="57150" t="19050" r="52705" b="6477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2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3" name="Right Triangle 33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7" name="Picture 37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1331" y="36576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8" o:spid="_x0000_s1052" style="position:absolute;margin-left:5.8pt;margin-top:268.35pt;width:219.35pt;height:69.9pt;z-index:251675648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">
                <v:group id="Group 27" o:spid="_x0000_s1053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8" o:spid="_x0000_s1054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" fillcolor="#ffe599 [1303]" stroked="f" strokeweight="1pt">
                    <v:shadow on="t" color="black" opacity="26214f" origin=",-.5" offset="0,3pt"/>
                  </v:rect>
                  <v:shape id="Text Box 29" o:spid="_x0000_s1055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30" o:spid="_x0000_s1056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31" o:spid="_x0000_s1057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32" o:spid="_x0000_s1058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">
                    <v:imagedata r:id="rId12" o:title="pills-1"/>
                    <v:path arrowok="t"/>
                  </v:shape>
                  <v:shape id="Right Triangle 33" o:spid="_x0000_s1059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" fillcolor="#f4b083 [1941]" stroked="f" strokeweight="1pt"/>
                </v:group>
                <v:shape id="Picture 37" o:spid="_x0000_s1060" type="#_x0000_t75" style="position:absolute;left:24213;top:365;width:3276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">
                  <v:imagedata r:id="rId13" o:title="favorite" recolortarget="#494949 [1446]"/>
                  <v:path arrowok="t"/>
                </v:shape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2493645</wp:posOffset>
                </wp:positionV>
                <wp:extent cx="2785745" cy="887730"/>
                <wp:effectExtent l="57150" t="19050" r="52705" b="6477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" name="Picture 25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" name="Right Triangle 26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6" name="Picture 36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1331" y="4389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7" o:spid="_x0000_s1061" style="position:absolute;margin-left:5.8pt;margin-top:196.35pt;width:219.35pt;height:69.9pt;z-index:251672576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">
                <v:group id="Group 20" o:spid="_x0000_s1062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63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" fillcolor="#ffe599 [1303]" stroked="f" strokeweight="1pt">
                    <v:shadow on="t" color="black" opacity="26214f" origin=",-.5" offset="0,3pt"/>
                  </v:rect>
                  <v:shape id="Text Box 22" o:spid="_x0000_s1064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23" o:spid="_x0000_s1065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24" o:spid="_x0000_s1066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25" o:spid="_x0000_s1067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">
                    <v:imagedata r:id="rId12" o:title="pills-1"/>
                    <v:path arrowok="t"/>
                  </v:shape>
                  <v:shape id="Right Triangle 26" o:spid="_x0000_s1068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" fillcolor="#f4b083 [1941]" stroked="f" strokeweight="1pt"/>
                </v:group>
                <v:shape id="Picture 36" o:spid="_x0000_s1069" type="#_x0000_t75" style="position:absolute;left:24213;top:438;width:3276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">
                  <v:imagedata r:id="rId13" o:title="favorite" recolortarget="#494949 [1446]"/>
                  <v:path arrowok="t"/>
                </v:shape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1579245</wp:posOffset>
                </wp:positionV>
                <wp:extent cx="2785745" cy="887730"/>
                <wp:effectExtent l="57150" t="19050" r="52705" b="6477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Picture 18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" name="Right Triangle 19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5" name="Picture 35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8646" y="4389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6" o:spid="_x0000_s1070" style="position:absolute;margin-left:5.8pt;margin-top:124.35pt;width:219.35pt;height:69.9pt;z-index:251669504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">
                <v:group id="Group 13" o:spid="_x0000_s1071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72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" fillcolor="#ffe599 [1303]" stroked="f" strokeweight="1pt">
                    <v:shadow on="t" color="black" opacity="26214f" origin=",-.5" offset="0,3pt"/>
                  </v:rect>
                  <v:shape id="Text Box 15" o:spid="_x0000_s1073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16" o:spid="_x0000_s1074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17" o:spid="_x0000_s1075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18" o:spid="_x0000_s1076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">
                    <v:imagedata r:id="rId12" o:title="pills-1"/>
                    <v:path arrowok="t"/>
                  </v:shape>
                  <v:shape id="Right Triangle 19" o:spid="_x0000_s1077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" fillcolor="#f4b083 [1941]" stroked="f" strokeweight="1pt"/>
                </v:group>
                <v:shape id="Picture 35" o:spid="_x0000_s1078" type="#_x0000_t75" style="position:absolute;left:24286;top:438;width:3277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">
                  <v:imagedata r:id="rId13" o:title="favorite"/>
                  <v:path arrowok="t"/>
                </v:shape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73991</wp:posOffset>
                </wp:positionH>
                <wp:positionV relativeFrom="paragraph">
                  <wp:posOffset>664845</wp:posOffset>
                </wp:positionV>
                <wp:extent cx="2785745" cy="887730"/>
                <wp:effectExtent l="57150" t="19050" r="52705" b="6477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745" cy="887730"/>
                          <a:chOff x="0" y="0"/>
                          <a:chExt cx="2785745" cy="88800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785745" cy="888005"/>
                            <a:chOff x="0" y="0"/>
                            <a:chExt cx="2785745" cy="88800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2785745" cy="86264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34506" y="69011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>
                                <w:pPr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b/>
                                    <w:color w:val="385623" w:themeColor="accent6" w:themeShade="80"/>
                                    <w:sz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Generic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51758" y="293298"/>
                              <a:ext cx="1975437" cy="336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000000" w:themeColor="text1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Brand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51758" y="552090"/>
                              <a:ext cx="2389517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97074" w:rsidRPr="00697074" w:rsidRDefault="00697074" w:rsidP="00697074">
                                <w:pPr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</w:t>
                                </w:r>
                                <w:r w:rsidRPr="00697074">
                                  <w:rPr>
                                    <w:rFonts w:ascii="Open Sans" w:hAnsi="Open Sans" w:cs="Open Sans"/>
                                    <w:color w:val="385623" w:themeColor="accent6" w:themeShade="80"/>
                                    <w:sz w:val="1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Headache, Hypertension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 descr="C:\Users\darle\AppData\Local\Microsoft\Windows\INetCache\Content.Word\pills-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9396" y="569343"/>
                              <a:ext cx="233045" cy="233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Right Triangle 11"/>
                          <wps:cNvSpPr/>
                          <wps:spPr>
                            <a:xfrm rot="18829901">
                              <a:off x="2531853" y="590909"/>
                              <a:ext cx="142824" cy="142824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4" name="Picture 34" descr="C:\Users\darle\AppData\Local\Microsoft\Windows\INetCache\Content.Word\favorit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2428646" y="29261"/>
                            <a:ext cx="3276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5" o:spid="_x0000_s1079" style="position:absolute;margin-left:5.85pt;margin-top:52.35pt;width:219.35pt;height:69.9pt;z-index:251666432" coordsize="27857,8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">
                <v:group id="Group 12" o:spid="_x0000_s1080" style="position:absolute;width:27857;height:8880" coordsize="27857,8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5" o:spid="_x0000_s1081" style="position:absolute;width:27857;height:8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" fillcolor="#ffe599 [1303]" stroked="f" strokeweight="1pt">
                    <v:shadow on="t" color="black" opacity="26214f" origin=",-.5" offset="0,3pt"/>
                  </v:rect>
                  <v:shape id="Text Box 7" o:spid="_x0000_s1082" type="#_x0000_t202" style="position:absolute;left:345;top:690;width:1975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697074" w:rsidRPr="00697074" w:rsidRDefault="00697074">
                          <w:pPr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b/>
                              <w:color w:val="385623" w:themeColor="accent6" w:themeShade="80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Generic Name</w:t>
                          </w:r>
                        </w:p>
                      </w:txbxContent>
                    </v:textbox>
                  </v:shape>
                  <v:shape id="Text Box 8" o:spid="_x0000_s1083" type="#_x0000_t202" style="position:absolute;left:517;top:2932;width:1975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000000" w:themeColor="text1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Brand Name</w:t>
                          </w:r>
                        </w:p>
                      </w:txbxContent>
                    </v:textbox>
                  </v:shape>
                  <v:shape id="Text Box 9" o:spid="_x0000_s1084" type="#_x0000_t202" style="position:absolute;left:517;top:5520;width:2389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697074" w:rsidRPr="00697074" w:rsidRDefault="00697074" w:rsidP="00697074">
                          <w:pPr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 </w:t>
                          </w:r>
                          <w:r w:rsidRPr="00697074">
                            <w:rPr>
                              <w:rFonts w:ascii="Open Sans" w:hAnsi="Open Sans" w:cs="Open Sans"/>
                              <w:color w:val="385623" w:themeColor="accent6" w:themeShade="80"/>
                              <w:sz w:val="1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Headache, Hypertension</w:t>
                          </w:r>
                        </w:p>
                      </w:txbxContent>
                    </v:textbox>
                  </v:shape>
                  <v:shape id="Picture 10" o:spid="_x0000_s1085" type="#_x0000_t75" style="position:absolute;left:1293;top:5693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">
                    <v:imagedata r:id="rId12" o:title="pills-1"/>
                    <v:path arrowok="t"/>
                  </v:shape>
                  <v:shape id="Right Triangle 11" o:spid="_x0000_s1086" type="#_x0000_t6" style="position:absolute;left:25318;top:5909;width:1428;height:1428;rotation:-30256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" fillcolor="#f4b083 [1941]" stroked="f" strokeweight="1pt"/>
                </v:group>
                <v:shape id="Picture 34" o:spid="_x0000_s1087" type="#_x0000_t75" style="position:absolute;left:24286;top:292;width:3277;height:327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">
                  <v:imagedata r:id="rId13" o:title="favorite"/>
                  <v:path arrowok="t"/>
                </v:shape>
              </v:group>
            </w:pict>
          </mc:Fallback>
        </mc:AlternateContent>
      </w:r>
      <w:r w:rsidR="003E4E63" w:rsidRPr="003E4E63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B121C6" wp14:editId="10699E32">
                <wp:simplePos x="0" y="0"/>
                <wp:positionH relativeFrom="column">
                  <wp:posOffset>3068955</wp:posOffset>
                </wp:positionH>
                <wp:positionV relativeFrom="paragraph">
                  <wp:posOffset>22860</wp:posOffset>
                </wp:positionV>
                <wp:extent cx="2874645" cy="4781550"/>
                <wp:effectExtent l="0" t="0" r="1905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645" cy="4781550"/>
                          <a:chOff x="0" y="0"/>
                          <a:chExt cx="2874976" cy="4781550"/>
                        </a:xfrm>
                      </wpg:grpSpPr>
                      <wps:wsp>
                        <wps:cNvPr id="81" name="Text Box 81"/>
                        <wps:cNvSpPr txBox="1"/>
                        <wps:spPr>
                          <a:xfrm>
                            <a:off x="7951" y="0"/>
                            <a:ext cx="2867025" cy="4781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E4E63" w:rsidRDefault="003E4E63" w:rsidP="003E4E6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7951" y="0"/>
                            <a:ext cx="2866390" cy="145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E4E63" w:rsidRDefault="003E4E63" w:rsidP="003E4E6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159026"/>
                            <a:ext cx="2866390" cy="4485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E4E63" w:rsidRDefault="003E4E63" w:rsidP="003E4E6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121C6" id="Group 80" o:spid="_x0000_s1088" style="position:absolute;margin-left:241.65pt;margin-top:1.8pt;width:226.35pt;height:376.5pt;z-index:251678720" coordsize="28749,4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">
                <v:shape id="Text Box 81" o:spid="_x0000_s1089" type="#_x0000_t202" style="position:absolute;left:79;width:28670;height:47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" fillcolor="#e2efd9 [665]" stroked="f" strokeweight=".5pt">
                  <v:textbox>
                    <w:txbxContent>
                      <w:p w:rsidR="003E4E63" w:rsidRDefault="003E4E63" w:rsidP="003E4E63"/>
                    </w:txbxContent>
                  </v:textbox>
                </v:shape>
                <v:shape id="Text Box 82" o:spid="_x0000_s1090" type="#_x0000_t202" style="position:absolute;left:79;width:2866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" fillcolor="#375623 [1609]" stroked="f" strokeweight=".5pt">
                  <v:textbox>
                    <w:txbxContent>
                      <w:p w:rsidR="003E4E63" w:rsidRDefault="003E4E63" w:rsidP="003E4E63"/>
                    </w:txbxContent>
                  </v:textbox>
                </v:shape>
                <v:shape id="Text Box 83" o:spid="_x0000_s1091" type="#_x0000_t202" style="position:absolute;top:1590;width:28663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" fillcolor="#538135 [2409]" stroked="f" strokeweight=".5pt">
                  <v:textbox>
                    <w:txbxContent>
                      <w:p w:rsidR="003E4E63" w:rsidRDefault="003E4E63" w:rsidP="003E4E63"/>
                    </w:txbxContent>
                  </v:textbox>
                </v:shape>
              </v:group>
            </w:pict>
          </mc:Fallback>
        </mc:AlternateContent>
      </w:r>
      <w:r w:rsidR="003E4E63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23854</wp:posOffset>
                </wp:positionH>
                <wp:positionV relativeFrom="paragraph">
                  <wp:posOffset>24351</wp:posOffset>
                </wp:positionV>
                <wp:extent cx="2874976" cy="4781550"/>
                <wp:effectExtent l="0" t="0" r="1905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976" cy="4781550"/>
                          <a:chOff x="0" y="0"/>
                          <a:chExt cx="2874976" cy="478155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7951" y="0"/>
                            <a:ext cx="2867025" cy="47815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7074" w:rsidRDefault="006970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7951" y="0"/>
                            <a:ext cx="2866390" cy="14541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7074" w:rsidRDefault="00697074" w:rsidP="006970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159026"/>
                            <a:ext cx="2866390" cy="44857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97074" w:rsidRDefault="00697074" w:rsidP="006970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" o:spid="_x0000_s1092" style="position:absolute;margin-left:1.9pt;margin-top:1.9pt;width:226.4pt;height:376.5pt;z-index:251649024" coordsize="28749,4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">
                <v:shape id="Text Box 1" o:spid="_x0000_s1093" type="#_x0000_t202" style="position:absolute;left:79;width:28670;height:47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" fillcolor="#e2efd9 [665]" stroked="f" strokeweight=".5pt">
                  <v:textbox>
                    <w:txbxContent>
                      <w:p w:rsidR="00697074" w:rsidRDefault="00697074"/>
                    </w:txbxContent>
                  </v:textbox>
                </v:shape>
                <v:shape id="Text Box 2" o:spid="_x0000_s1094" type="#_x0000_t202" style="position:absolute;left:79;width:28664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" fillcolor="#375623 [1609]" stroked="f" strokeweight=".5pt">
                  <v:textbox>
                    <w:txbxContent>
                      <w:p w:rsidR="00697074" w:rsidRDefault="00697074" w:rsidP="00697074"/>
                    </w:txbxContent>
                  </v:textbox>
                </v:shape>
                <v:shape id="Text Box 4" o:spid="_x0000_s1095" type="#_x0000_t202" style="position:absolute;top:1590;width:28663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" fillcolor="#538135 [2409]" stroked="f" strokeweight=".5pt">
                  <v:textbox>
                    <w:txbxContent>
                      <w:p w:rsidR="00697074" w:rsidRDefault="00697074" w:rsidP="00697074"/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CA5607" w:rsidSect="00450C6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lene Psalm  G. Marpa">
    <w15:presenceInfo w15:providerId="None" w15:userId="Darlene Psalm  G. Marp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4"/>
    <w:rsid w:val="002B26EC"/>
    <w:rsid w:val="003E4E63"/>
    <w:rsid w:val="00450C6D"/>
    <w:rsid w:val="005936F9"/>
    <w:rsid w:val="00697074"/>
    <w:rsid w:val="00CA5607"/>
    <w:rsid w:val="00FB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CFBE"/>
  <w15:chartTrackingRefBased/>
  <w15:docId w15:val="{AC8BE336-2BD7-481E-9AC0-98A7228B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7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Psalm  G. Marpa</dc:creator>
  <cp:keywords/>
  <dc:description/>
  <cp:lastModifiedBy>Darlene Psalm  G. Marpa</cp:lastModifiedBy>
  <cp:revision>1</cp:revision>
  <dcterms:created xsi:type="dcterms:W3CDTF">2017-03-14T07:18:00Z</dcterms:created>
  <dcterms:modified xsi:type="dcterms:W3CDTF">2017-03-14T08:56:00Z</dcterms:modified>
</cp:coreProperties>
</file>